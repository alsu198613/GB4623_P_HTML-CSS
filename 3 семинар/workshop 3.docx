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семинара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https://www.figma.com/file/wBdyeMhgGCn3fKThaQ1yXG/Artificial_Intelligence_Landing_Page?node-id=0%3A1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lag2obb7eht" w:id="0"/>
      <w:bookmarkEnd w:id="0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xo3q08c57xz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Работа с макетом, разбиение сайта на блоки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Открыть макет сайта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https://www.figma.com/file/wBdyeMhgGCn3fKThaQ1yXG/Landing_Page?node-id=217%3A2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Ученикам необходимо разбить представленную на скриншоте часть на блоки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рисовать в макете, можно на картинки в paint можно любым удобным способом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Преподавателю продемонстрировать как можно скопировать проект себе и как можно нарисовать прямоугольники в проекте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того что должно получиться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Пример выполненной работы в пункте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если каких-то блоков не хватает или выставли блоки не верно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upydf1xdbr9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Работа с макетом, добавление контента сайта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новую папку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файл index.html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соответствии с макетом необходимо добавить контент страницы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все блоки из задания 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все наполнение блоков </w:t>
      </w:r>
      <w:r w:rsidDel="00000000" w:rsidR="00000000" w:rsidRPr="00000000">
        <w:rPr>
          <w:rtl w:val="0"/>
        </w:rPr>
        <w:t xml:space="preserve"> (html контент)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заголовки, параграфы кнопки и изображения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 позиционирования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Все наполнение верхней части сайта, без стилей и без позиционирования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15 минут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z6rglj3wcnu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Работа с макетом, добавление отступов в проекте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файл стилей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стили к index.html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обнуление стилей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проговорить голосом где лучше использовать padding а где 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все необходимые отступы для контента из задания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Все отступы у сайта выставлены корректно, без стилей и без позиционирования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15 минут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e6mziasigq1x" w:id="4"/>
      <w:bookmarkEnd w:id="4"/>
      <w:r w:rsidDel="00000000" w:rsidR="00000000" w:rsidRPr="00000000">
        <w:rPr>
          <w:rtl w:val="0"/>
        </w:rPr>
        <w:t xml:space="preserve">Итоги урока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Подвести итоги, разобрать как мы можем создавать блочную структуру и работать с отступами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Важно </w:t>
      </w:r>
      <w:r w:rsidDel="00000000" w:rsidR="00000000" w:rsidRPr="00000000">
        <w:rPr>
          <w:rtl w:val="0"/>
        </w:rPr>
        <w:t xml:space="preserve">сохранить проект, так как мы продолжим работу с ним в 4 и 5 уроках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q7s9tf64yr2r" w:id="5"/>
      <w:bookmarkEnd w:id="5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Открыть макет сайта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https://www.figma.com/file/mnLY69cYE5cqWM5w6n5hXx/Seo-%26-Digital-Marketing-Landing-Page?node-id=23%3A2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необходимо представить разбиение часть на блоки (Для тех учеников которые умеют работать с фигма разбить представленную на скриншоте часть на блоки, как в семинаре)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Создать новую папку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Создать файл index.html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В соответствии с макетом необходимо: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Добавить все блоки по сайту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 Добавить все наполнение блоков  (html контент)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 Все заголовки, параграфы кнопки и изображения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Позиционирование задавать не нужно</w:t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10. С</w:t>
      </w:r>
      <w:ins w:author="Иван Горячков" w:id="0" w:date="2022-09-15T08:15:20Z">
        <w:r w:rsidDel="00000000" w:rsidR="00000000" w:rsidRPr="00000000">
          <w:rPr>
            <w:rtl w:val="0"/>
          </w:rPr>
          <w:t xml:space="preserve">о</w:t>
        </w:r>
      </w:ins>
      <w:del w:author="Иван Горячков" w:id="0" w:date="2022-09-15T08:15:20Z">
        <w:r w:rsidDel="00000000" w:rsidR="00000000" w:rsidRPr="00000000">
          <w:rPr>
            <w:rtl w:val="0"/>
          </w:rPr>
          <w:delText xml:space="preserve">О</w:delText>
        </w:r>
      </w:del>
      <w:r w:rsidDel="00000000" w:rsidR="00000000" w:rsidRPr="00000000">
        <w:rPr>
          <w:rtl w:val="0"/>
        </w:rPr>
        <w:t xml:space="preserve">здать файл стилей style.css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Подключить стили к index.html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Добавить обнуление стилей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Добавить все необходимые отступы margin, padding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Все домашние задания являются повторением того что делается на семинаре, поэтому перед выполнением обязательно посмотрите семинар.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mnLY69cYE5cqWM5w6n5hXx/Seo-%26-Digital-Marketing-Landing-Page?node-id=23%3A2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file/wBdyeMhgGCn3fKThaQ1yXG/Artificial_Intelligence_Landing_Page?node-id=0%3A1" TargetMode="External"/><Relationship Id="rId7" Type="http://schemas.openxmlformats.org/officeDocument/2006/relationships/hyperlink" Target="https://www.figma.com/file/wBdyeMhgGCn3fKThaQ1yXG/Landing_Page?node-id=217%3A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